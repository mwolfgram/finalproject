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3F0" w:rsidRPr="00D473F0" w:rsidRDefault="00D473F0">
      <w:pPr>
        <w:rPr>
          <w:rFonts w:cstheme="minorHAnsi"/>
        </w:rPr>
      </w:pPr>
      <w:r w:rsidRPr="00D473F0">
        <w:rPr>
          <w:rFonts w:cstheme="minorHAnsi"/>
        </w:rPr>
        <w:t>Matthew Wolfgram</w:t>
      </w:r>
    </w:p>
    <w:p w:rsidR="00D473F0" w:rsidRPr="00D473F0" w:rsidRDefault="00D473F0">
      <w:pPr>
        <w:rPr>
          <w:rFonts w:cstheme="minorHAnsi"/>
        </w:rPr>
      </w:pPr>
    </w:p>
    <w:p w:rsidR="00D473F0" w:rsidRPr="00D473F0" w:rsidRDefault="00D473F0">
      <w:pPr>
        <w:rPr>
          <w:rFonts w:cstheme="minorHAnsi"/>
        </w:rPr>
      </w:pPr>
      <w:r w:rsidRPr="00D473F0">
        <w:rPr>
          <w:rFonts w:cstheme="minorHAnsi"/>
        </w:rPr>
        <w:t>SI 206 003</w:t>
      </w:r>
    </w:p>
    <w:p w:rsidR="00D473F0" w:rsidRPr="00D473F0" w:rsidRDefault="00D473F0">
      <w:pPr>
        <w:rPr>
          <w:rFonts w:cstheme="minorHAnsi"/>
        </w:rPr>
      </w:pPr>
    </w:p>
    <w:p w:rsidR="00D473F0" w:rsidRPr="00D473F0" w:rsidRDefault="00D473F0">
      <w:pPr>
        <w:rPr>
          <w:rFonts w:cstheme="minorHAnsi"/>
        </w:rPr>
      </w:pPr>
      <w:r w:rsidRPr="00D473F0">
        <w:rPr>
          <w:rFonts w:cstheme="minorHAnsi"/>
        </w:rPr>
        <w:t>3/25/2018</w:t>
      </w:r>
    </w:p>
    <w:p w:rsidR="00D473F0" w:rsidRPr="00D473F0" w:rsidRDefault="00D473F0" w:rsidP="00D473F0">
      <w:pPr>
        <w:jc w:val="center"/>
        <w:rPr>
          <w:rFonts w:cstheme="minorHAnsi"/>
        </w:rPr>
      </w:pPr>
      <w:r w:rsidRPr="00D473F0">
        <w:rPr>
          <w:rFonts w:cstheme="minorHAnsi"/>
        </w:rPr>
        <w:t>Project Proposal</w:t>
      </w:r>
      <w:r w:rsidR="004E655F">
        <w:rPr>
          <w:rFonts w:cstheme="minorHAnsi"/>
        </w:rPr>
        <w:t>—Revised</w:t>
      </w:r>
    </w:p>
    <w:p w:rsidR="00D473F0" w:rsidRPr="00D473F0" w:rsidRDefault="00D473F0">
      <w:pPr>
        <w:rPr>
          <w:rFonts w:cstheme="minorHAnsi"/>
        </w:rPr>
      </w:pPr>
    </w:p>
    <w:p w:rsidR="00774E18" w:rsidRPr="00D473F0" w:rsidRDefault="006260CA" w:rsidP="00D473F0">
      <w:pPr>
        <w:ind w:firstLine="720"/>
        <w:rPr>
          <w:rFonts w:cstheme="minorHAnsi"/>
        </w:rPr>
      </w:pPr>
      <w:r w:rsidRPr="00D473F0">
        <w:rPr>
          <w:rFonts w:cstheme="minorHAnsi"/>
        </w:rPr>
        <w:t xml:space="preserve">I plan to crawl the </w:t>
      </w:r>
      <w:del w:id="0" w:author="Wolfgram, Matthew" w:date="2018-04-11T23:03:00Z">
        <w:r w:rsidRPr="00D473F0" w:rsidDel="004E655F">
          <w:rPr>
            <w:rFonts w:cstheme="minorHAnsi"/>
          </w:rPr>
          <w:delText xml:space="preserve">Autotrader </w:delText>
        </w:r>
      </w:del>
      <w:ins w:id="1" w:author="Wolfgram, Matthew" w:date="2018-04-11T23:03:00Z">
        <w:r w:rsidR="004E655F">
          <w:rPr>
            <w:rFonts w:cstheme="minorHAnsi"/>
          </w:rPr>
          <w:t xml:space="preserve">PhoneArena </w:t>
        </w:r>
      </w:ins>
      <w:r w:rsidRPr="00D473F0">
        <w:rPr>
          <w:rFonts w:cstheme="minorHAnsi"/>
        </w:rPr>
        <w:t>website (</w:t>
      </w:r>
      <w:ins w:id="2" w:author="Wolfgram, Matthew" w:date="2018-04-11T23:05:00Z">
        <w:r w:rsidR="004E655F" w:rsidRPr="004E655F">
          <w:rPr>
            <w:rFonts w:cstheme="minorHAnsi"/>
          </w:rPr>
          <w:t>https://www.phonearena.com/</w:t>
        </w:r>
      </w:ins>
      <w:del w:id="3" w:author="Wolfgram, Matthew" w:date="2018-04-11T23:05:00Z">
        <w:r w:rsidR="00512452" w:rsidDel="004E655F">
          <w:fldChar w:fldCharType="begin"/>
        </w:r>
        <w:r w:rsidR="00512452" w:rsidDel="004E655F">
          <w:delInstrText xml:space="preserve"> HYPERLINK "https://www.autotrader.com/" </w:delInstrText>
        </w:r>
        <w:r w:rsidR="00512452" w:rsidDel="004E655F">
          <w:fldChar w:fldCharType="separate"/>
        </w:r>
        <w:r w:rsidRPr="00D473F0" w:rsidDel="004E655F">
          <w:rPr>
            <w:rStyle w:val="Hyperlink"/>
            <w:rFonts w:cstheme="minorHAnsi"/>
          </w:rPr>
          <w:delText>https://www.autotrader.com/</w:delText>
        </w:r>
        <w:r w:rsidR="00512452" w:rsidDel="004E655F">
          <w:rPr>
            <w:rStyle w:val="Hyperlink"/>
            <w:rFonts w:cstheme="minorHAnsi"/>
          </w:rPr>
          <w:fldChar w:fldCharType="end"/>
        </w:r>
      </w:del>
      <w:r w:rsidRPr="00D473F0">
        <w:rPr>
          <w:rFonts w:cstheme="minorHAnsi"/>
        </w:rPr>
        <w:t xml:space="preserve"> ,)  </w:t>
      </w:r>
      <w:del w:id="4" w:author="Wolfgram, Matthew" w:date="2018-04-11T23:06:00Z">
        <w:r w:rsidRPr="00D473F0" w:rsidDel="004E655F">
          <w:rPr>
            <w:rFonts w:cstheme="minorHAnsi"/>
          </w:rPr>
          <w:delText>using the drop-down menu</w:delText>
        </w:r>
      </w:del>
      <w:ins w:id="5" w:author="Wolfgram, Matthew" w:date="2018-04-11T23:06:00Z">
        <w:r w:rsidR="004E655F">
          <w:rPr>
            <w:rFonts w:cstheme="minorHAnsi"/>
          </w:rPr>
          <w:t>crawling</w:t>
        </w:r>
      </w:ins>
      <w:r w:rsidRPr="00D473F0">
        <w:rPr>
          <w:rFonts w:cstheme="minorHAnsi"/>
        </w:rPr>
        <w:t xml:space="preserve"> </w:t>
      </w:r>
      <w:ins w:id="6" w:author="Wolfgram, Matthew" w:date="2018-04-11T23:06:00Z">
        <w:r w:rsidR="004E655F">
          <w:rPr>
            <w:rFonts w:cstheme="minorHAnsi"/>
          </w:rPr>
          <w:t xml:space="preserve">the </w:t>
        </w:r>
      </w:ins>
      <w:del w:id="7" w:author="Wolfgram, Matthew" w:date="2018-04-11T23:06:00Z">
        <w:r w:rsidRPr="00D473F0" w:rsidDel="004E655F">
          <w:rPr>
            <w:rFonts w:cstheme="minorHAnsi"/>
          </w:rPr>
          <w:delText xml:space="preserve">to cycle through different </w:delText>
        </w:r>
      </w:del>
      <w:ins w:id="8" w:author="Wolfgram, Matthew" w:date="2018-04-11T23:06:00Z">
        <w:r w:rsidR="004E655F">
          <w:rPr>
            <w:rFonts w:cstheme="minorHAnsi"/>
          </w:rPr>
          <w:t xml:space="preserve">list of different  phone </w:t>
        </w:r>
      </w:ins>
      <w:del w:id="9" w:author="Wolfgram, Matthew" w:date="2018-04-11T23:06:00Z">
        <w:r w:rsidRPr="00D473F0" w:rsidDel="004E655F">
          <w:rPr>
            <w:rFonts w:cstheme="minorHAnsi"/>
          </w:rPr>
          <w:delText xml:space="preserve">car </w:delText>
        </w:r>
      </w:del>
      <w:r w:rsidRPr="00D473F0">
        <w:rPr>
          <w:rFonts w:cstheme="minorHAnsi"/>
        </w:rPr>
        <w:t xml:space="preserve">manufacturers, </w:t>
      </w:r>
      <w:r w:rsidR="002A4BD5" w:rsidRPr="00D473F0">
        <w:rPr>
          <w:rFonts w:cstheme="minorHAnsi"/>
        </w:rPr>
        <w:t xml:space="preserve">then displaying </w:t>
      </w:r>
      <w:r w:rsidRPr="00D473F0">
        <w:rPr>
          <w:rFonts w:cstheme="minorHAnsi"/>
        </w:rPr>
        <w:t xml:space="preserve">a list of </w:t>
      </w:r>
      <w:del w:id="10" w:author="Wolfgram, Matthew" w:date="2018-04-11T23:06:00Z">
        <w:r w:rsidRPr="00D473F0" w:rsidDel="004E655F">
          <w:rPr>
            <w:rFonts w:cstheme="minorHAnsi"/>
          </w:rPr>
          <w:delText>an automaker’s</w:delText>
        </w:r>
      </w:del>
      <w:ins w:id="11" w:author="Wolfgram, Matthew" w:date="2018-04-11T23:06:00Z">
        <w:r w:rsidR="004E655F">
          <w:rPr>
            <w:rFonts w:cstheme="minorHAnsi"/>
          </w:rPr>
          <w:t>their</w:t>
        </w:r>
      </w:ins>
      <w:r w:rsidRPr="00D473F0">
        <w:rPr>
          <w:rFonts w:cstheme="minorHAnsi"/>
        </w:rPr>
        <w:t xml:space="preserve"> </w:t>
      </w:r>
      <w:r w:rsidR="002A4BD5" w:rsidRPr="00D473F0">
        <w:rPr>
          <w:rFonts w:cstheme="minorHAnsi"/>
        </w:rPr>
        <w:t xml:space="preserve">available </w:t>
      </w:r>
      <w:r w:rsidRPr="00D473F0">
        <w:rPr>
          <w:rFonts w:cstheme="minorHAnsi"/>
        </w:rPr>
        <w:t xml:space="preserve">models once a user selects a brand on the command line. </w:t>
      </w:r>
      <w:del w:id="12" w:author="Wolfgram, Matthew" w:date="2018-04-11T23:07:00Z">
        <w:r w:rsidRPr="00D473F0" w:rsidDel="004E655F">
          <w:rPr>
            <w:rFonts w:cstheme="minorHAnsi"/>
          </w:rPr>
          <w:delText xml:space="preserve">After a specific model is chosen, the first 100 </w:delText>
        </w:r>
        <w:r w:rsidR="002A4BD5" w:rsidRPr="00D473F0" w:rsidDel="004E655F">
          <w:rPr>
            <w:rFonts w:cstheme="minorHAnsi"/>
          </w:rPr>
          <w:delText>listings are</w:delText>
        </w:r>
        <w:r w:rsidRPr="00D473F0" w:rsidDel="004E655F">
          <w:rPr>
            <w:rFonts w:cstheme="minorHAnsi"/>
          </w:rPr>
          <w:delText xml:space="preserve"> crawled, and</w:delText>
        </w:r>
        <w:r w:rsidR="002A4BD5" w:rsidRPr="00D473F0" w:rsidDel="004E655F">
          <w:rPr>
            <w:rFonts w:cstheme="minorHAnsi"/>
          </w:rPr>
          <w:delText xml:space="preserve"> t</w:delText>
        </w:r>
      </w:del>
      <w:ins w:id="13" w:author="Wolfgram, Matthew" w:date="2018-04-11T23:07:00Z">
        <w:r w:rsidR="004E655F">
          <w:rPr>
            <w:rFonts w:cstheme="minorHAnsi"/>
          </w:rPr>
          <w:t>T</w:t>
        </w:r>
      </w:ins>
      <w:r w:rsidR="002A4BD5" w:rsidRPr="00D473F0">
        <w:rPr>
          <w:rFonts w:cstheme="minorHAnsi"/>
        </w:rPr>
        <w:t xml:space="preserve">he HTML for the </w:t>
      </w:r>
      <w:del w:id="14" w:author="Wolfgram, Matthew" w:date="2018-04-11T23:07:00Z">
        <w:r w:rsidR="002A4BD5" w:rsidRPr="00D473F0" w:rsidDel="004E655F">
          <w:rPr>
            <w:rFonts w:cstheme="minorHAnsi"/>
          </w:rPr>
          <w:delText xml:space="preserve">listings </w:delText>
        </w:r>
      </w:del>
      <w:ins w:id="15" w:author="Wolfgram, Matthew" w:date="2018-04-11T23:07:00Z">
        <w:r w:rsidR="004E655F">
          <w:rPr>
            <w:rFonts w:cstheme="minorHAnsi"/>
          </w:rPr>
          <w:t xml:space="preserve">manufacturers and each phone </w:t>
        </w:r>
      </w:ins>
      <w:r w:rsidR="002A4BD5" w:rsidRPr="00D473F0">
        <w:rPr>
          <w:rFonts w:cstheme="minorHAnsi"/>
        </w:rPr>
        <w:t xml:space="preserve">are cached. After the caching has been executed, the HTML stored in it is parsed and </w:t>
      </w:r>
      <w:r w:rsidRPr="00D473F0">
        <w:rPr>
          <w:rFonts w:cstheme="minorHAnsi"/>
        </w:rPr>
        <w:t>compiled into two tables. The first table is generated as soon as the user selects a brand—it contains the brand name</w:t>
      </w:r>
      <w:del w:id="16" w:author="Wolfgram, Matthew" w:date="2018-04-11T23:09:00Z">
        <w:r w:rsidRPr="00D473F0" w:rsidDel="004E655F">
          <w:rPr>
            <w:rFonts w:cstheme="minorHAnsi"/>
          </w:rPr>
          <w:delText>,</w:delText>
        </w:r>
      </w:del>
      <w:r w:rsidRPr="00D473F0">
        <w:rPr>
          <w:rFonts w:cstheme="minorHAnsi"/>
        </w:rPr>
        <w:t xml:space="preserve"> </w:t>
      </w:r>
      <w:del w:id="17" w:author="Wolfgram, Matthew" w:date="2018-04-11T23:09:00Z">
        <w:r w:rsidRPr="00D473F0" w:rsidDel="004E655F">
          <w:rPr>
            <w:rFonts w:cstheme="minorHAnsi"/>
          </w:rPr>
          <w:delText>the models produced by the brand, as well as</w:delText>
        </w:r>
      </w:del>
      <w:del w:id="18" w:author="Wolfgram, Matthew" w:date="2018-04-11T23:12:00Z">
        <w:r w:rsidRPr="00D473F0" w:rsidDel="004E655F">
          <w:rPr>
            <w:rFonts w:cstheme="minorHAnsi"/>
          </w:rPr>
          <w:delText xml:space="preserve"> the</w:delText>
        </w:r>
      </w:del>
      <w:ins w:id="19" w:author="Wolfgram, Matthew" w:date="2018-04-11T23:12:00Z">
        <w:r w:rsidR="004E655F">
          <w:rPr>
            <w:rFonts w:cstheme="minorHAnsi"/>
          </w:rPr>
          <w:t xml:space="preserve">and </w:t>
        </w:r>
        <w:r w:rsidR="004E655F" w:rsidRPr="00D473F0">
          <w:rPr>
            <w:rFonts w:cstheme="minorHAnsi"/>
          </w:rPr>
          <w:t>the</w:t>
        </w:r>
      </w:ins>
      <w:r w:rsidRPr="00D473F0">
        <w:rPr>
          <w:rFonts w:cstheme="minorHAnsi"/>
        </w:rPr>
        <w:t xml:space="preserve"> </w:t>
      </w:r>
      <w:r w:rsidR="002A4BD5" w:rsidRPr="00D473F0">
        <w:rPr>
          <w:rFonts w:cstheme="minorHAnsi"/>
        </w:rPr>
        <w:t xml:space="preserve">model </w:t>
      </w:r>
      <w:r w:rsidRPr="00D473F0">
        <w:rPr>
          <w:rFonts w:cstheme="minorHAnsi"/>
        </w:rPr>
        <w:t xml:space="preserve">ID affiliated with each specific model. Once a specific </w:t>
      </w:r>
      <w:del w:id="20" w:author="Wolfgram, Matthew" w:date="2018-04-11T23:10:00Z">
        <w:r w:rsidRPr="00D473F0" w:rsidDel="004E655F">
          <w:rPr>
            <w:rFonts w:cstheme="minorHAnsi"/>
          </w:rPr>
          <w:delText xml:space="preserve">model of car </w:delText>
        </w:r>
      </w:del>
      <w:ins w:id="21" w:author="Wolfgram, Matthew" w:date="2018-04-11T23:10:00Z">
        <w:r w:rsidR="004E655F">
          <w:rPr>
            <w:rFonts w:cstheme="minorHAnsi"/>
          </w:rPr>
          <w:t>phone</w:t>
        </w:r>
        <w:r w:rsidR="004E655F" w:rsidRPr="00D473F0">
          <w:rPr>
            <w:rFonts w:cstheme="minorHAnsi"/>
          </w:rPr>
          <w:t xml:space="preserve"> </w:t>
        </w:r>
      </w:ins>
      <w:r w:rsidRPr="00D473F0">
        <w:rPr>
          <w:rFonts w:cstheme="minorHAnsi"/>
        </w:rPr>
        <w:t xml:space="preserve">is chosen from the brand, </w:t>
      </w:r>
      <w:r w:rsidR="002A4BD5" w:rsidRPr="00D473F0">
        <w:rPr>
          <w:rFonts w:cstheme="minorHAnsi"/>
        </w:rPr>
        <w:t xml:space="preserve">the 100 listings are put into a second table that compiles data about the </w:t>
      </w:r>
      <w:ins w:id="22" w:author="Wolfgram, Matthew" w:date="2018-04-11T23:13:00Z">
        <w:r w:rsidR="004E655F" w:rsidRPr="004E655F">
          <w:rPr>
            <w:rFonts w:cstheme="minorHAnsi"/>
          </w:rPr>
          <w:t>RAM, memory, battery</w:t>
        </w:r>
      </w:ins>
      <w:del w:id="23" w:author="Wolfgram, Matthew" w:date="2018-04-11T23:13:00Z">
        <w:r w:rsidR="002A4BD5" w:rsidRPr="00D473F0" w:rsidDel="004E655F">
          <w:rPr>
            <w:rFonts w:cstheme="minorHAnsi"/>
          </w:rPr>
          <w:delText>mileage, body style, drive type</w:delText>
        </w:r>
      </w:del>
      <w:r w:rsidR="002A4BD5" w:rsidRPr="00D473F0">
        <w:rPr>
          <w:rFonts w:cstheme="minorHAnsi"/>
        </w:rPr>
        <w:t xml:space="preserve">, </w:t>
      </w:r>
      <w:del w:id="24" w:author="Wolfgram, Matthew" w:date="2018-04-11T23:13:00Z">
        <w:r w:rsidR="002A4BD5" w:rsidRPr="00D473F0" w:rsidDel="004E655F">
          <w:rPr>
            <w:rFonts w:cstheme="minorHAnsi"/>
          </w:rPr>
          <w:delText>engine</w:delText>
        </w:r>
      </w:del>
      <w:ins w:id="25" w:author="Wolfgram, Matthew" w:date="2018-04-11T23:13:00Z">
        <w:r w:rsidR="004E655F">
          <w:rPr>
            <w:rFonts w:cstheme="minorHAnsi"/>
          </w:rPr>
          <w:t>release date</w:t>
        </w:r>
      </w:ins>
      <w:r w:rsidR="002A4BD5" w:rsidRPr="00D473F0">
        <w:rPr>
          <w:rFonts w:cstheme="minorHAnsi"/>
        </w:rPr>
        <w:t xml:space="preserve">, </w:t>
      </w:r>
      <w:del w:id="26" w:author="Wolfgram, Matthew" w:date="2018-04-11T23:13:00Z">
        <w:r w:rsidR="002A4BD5" w:rsidRPr="00D473F0" w:rsidDel="004E655F">
          <w:rPr>
            <w:rFonts w:cstheme="minorHAnsi"/>
          </w:rPr>
          <w:delText>transmission</w:delText>
        </w:r>
      </w:del>
      <w:ins w:id="27" w:author="Wolfgram, Matthew" w:date="2018-04-11T23:13:00Z">
        <w:r w:rsidR="004E655F">
          <w:rPr>
            <w:rFonts w:cstheme="minorHAnsi"/>
          </w:rPr>
          <w:t>pixel density</w:t>
        </w:r>
      </w:ins>
      <w:r w:rsidR="002A4BD5" w:rsidRPr="00D473F0">
        <w:rPr>
          <w:rFonts w:cstheme="minorHAnsi"/>
        </w:rPr>
        <w:t xml:space="preserve">, </w:t>
      </w:r>
      <w:ins w:id="28" w:author="Wolfgram, Matthew" w:date="2018-04-11T23:13:00Z">
        <w:r w:rsidR="004E655F" w:rsidRPr="004E655F">
          <w:rPr>
            <w:rFonts w:cstheme="minorHAnsi"/>
          </w:rPr>
          <w:t>screen-to-body ratio</w:t>
        </w:r>
        <w:r w:rsidR="004E655F">
          <w:rPr>
            <w:rFonts w:cstheme="minorHAnsi"/>
          </w:rPr>
          <w:t xml:space="preserve">, </w:t>
        </w:r>
        <w:r w:rsidR="00512452">
          <w:rPr>
            <w:rFonts w:cstheme="minorHAnsi"/>
          </w:rPr>
          <w:t>chip type, performance specification</w:t>
        </w:r>
      </w:ins>
      <w:ins w:id="29" w:author="Wolfgram, Matthew" w:date="2018-04-11T23:15:00Z">
        <w:r w:rsidR="00512452">
          <w:rPr>
            <w:rFonts w:cstheme="minorHAnsi"/>
          </w:rPr>
          <w:t>s</w:t>
        </w:r>
      </w:ins>
      <w:ins w:id="30" w:author="Wolfgram, Matthew" w:date="2018-04-11T23:13:00Z">
        <w:r w:rsidR="00512452">
          <w:rPr>
            <w:rFonts w:cstheme="minorHAnsi"/>
          </w:rPr>
          <w:t xml:space="preserve">, </w:t>
        </w:r>
      </w:ins>
      <w:ins w:id="31" w:author="Wolfgram, Matthew" w:date="2018-04-11T23:15:00Z">
        <w:r w:rsidR="00512452">
          <w:rPr>
            <w:rFonts w:cstheme="minorHAnsi"/>
          </w:rPr>
          <w:t>camera specifications, and screen size.</w:t>
        </w:r>
      </w:ins>
      <w:del w:id="32" w:author="Wolfgram, Matthew" w:date="2018-04-11T23:13:00Z">
        <w:r w:rsidR="002A4BD5" w:rsidRPr="00D473F0" w:rsidDel="004E655F">
          <w:rPr>
            <w:rFonts w:cstheme="minorHAnsi"/>
          </w:rPr>
          <w:delText xml:space="preserve">and price, </w:delText>
        </w:r>
      </w:del>
      <w:del w:id="33" w:author="Wolfgram, Matthew" w:date="2018-04-11T23:15:00Z">
        <w:r w:rsidR="002A4BD5" w:rsidRPr="00D473F0" w:rsidDel="00512452">
          <w:rPr>
            <w:rFonts w:cstheme="minorHAnsi"/>
          </w:rPr>
          <w:delText>as well as the interior/exterior color of each car.</w:delText>
        </w:r>
        <w:r w:rsidR="00D473F0" w:rsidDel="00512452">
          <w:rPr>
            <w:rFonts w:cstheme="minorHAnsi"/>
          </w:rPr>
          <w:delText xml:space="preserve"> </w:delText>
        </w:r>
      </w:del>
      <w:r w:rsidR="00D473F0">
        <w:rPr>
          <w:rFonts w:cstheme="minorHAnsi"/>
        </w:rPr>
        <w:t xml:space="preserve">The second table is linked to the first via the </w:t>
      </w:r>
      <w:r w:rsidR="009464CE">
        <w:rPr>
          <w:rFonts w:cstheme="minorHAnsi"/>
        </w:rPr>
        <w:t xml:space="preserve">model ID associated with each </w:t>
      </w:r>
      <w:del w:id="34" w:author="Wolfgram, Matthew" w:date="2018-04-11T23:16:00Z">
        <w:r w:rsidR="009464CE" w:rsidDel="00512452">
          <w:rPr>
            <w:rFonts w:cstheme="minorHAnsi"/>
          </w:rPr>
          <w:delText>car</w:delText>
        </w:r>
      </w:del>
      <w:ins w:id="35" w:author="Wolfgram, Matthew" w:date="2018-04-11T23:16:00Z">
        <w:r w:rsidR="00512452">
          <w:rPr>
            <w:rFonts w:cstheme="minorHAnsi"/>
          </w:rPr>
          <w:t>phone</w:t>
        </w:r>
      </w:ins>
      <w:r w:rsidR="009464CE">
        <w:rPr>
          <w:rFonts w:cstheme="minorHAnsi"/>
        </w:rPr>
        <w:t>.</w:t>
      </w:r>
      <w:r w:rsidR="002A4BD5" w:rsidRPr="00D473F0">
        <w:rPr>
          <w:rFonts w:cstheme="minorHAnsi"/>
        </w:rPr>
        <w:t xml:space="preserve"> Once this displayable data is compiled, t</w:t>
      </w:r>
      <w:r w:rsidR="00D473F0" w:rsidRPr="00D473F0">
        <w:rPr>
          <w:rFonts w:cstheme="minorHAnsi"/>
        </w:rPr>
        <w:t>he user can choose to generate P</w:t>
      </w:r>
      <w:r w:rsidR="002A4BD5" w:rsidRPr="00D473F0">
        <w:rPr>
          <w:rFonts w:cstheme="minorHAnsi"/>
        </w:rPr>
        <w:t xml:space="preserve">lotly graphs of certain items in the table—if specified, a graph could be generated about the distribution of </w:t>
      </w:r>
      <w:del w:id="36" w:author="Wolfgram, Matthew" w:date="2018-04-11T23:16:00Z">
        <w:r w:rsidR="002A4BD5" w:rsidRPr="00D473F0" w:rsidDel="00512452">
          <w:rPr>
            <w:rFonts w:cstheme="minorHAnsi"/>
          </w:rPr>
          <w:delText>interior colors of a specific model</w:delText>
        </w:r>
      </w:del>
      <w:ins w:id="37" w:author="Wolfgram, Matthew" w:date="2018-04-11T23:16:00Z">
        <w:r w:rsidR="00512452">
          <w:rPr>
            <w:rFonts w:cstheme="minorHAnsi"/>
          </w:rPr>
          <w:t>performance specifications</w:t>
        </w:r>
      </w:ins>
      <w:r w:rsidR="002A4BD5" w:rsidRPr="00D473F0">
        <w:rPr>
          <w:rFonts w:cstheme="minorHAnsi"/>
        </w:rPr>
        <w:t xml:space="preserve">, showing how </w:t>
      </w:r>
      <w:del w:id="38" w:author="Wolfgram, Matthew" w:date="2018-04-11T23:16:00Z">
        <w:r w:rsidR="002A4BD5" w:rsidRPr="00D473F0" w:rsidDel="00512452">
          <w:rPr>
            <w:rFonts w:cstheme="minorHAnsi"/>
          </w:rPr>
          <w:delText xml:space="preserve">often </w:delText>
        </w:r>
      </w:del>
      <w:r w:rsidR="00D473F0" w:rsidRPr="00D473F0">
        <w:rPr>
          <w:rFonts w:cstheme="minorHAnsi"/>
        </w:rPr>
        <w:t>certain</w:t>
      </w:r>
      <w:r w:rsidR="002A4BD5" w:rsidRPr="00D473F0">
        <w:rPr>
          <w:rFonts w:cstheme="minorHAnsi"/>
        </w:rPr>
        <w:t xml:space="preserve"> </w:t>
      </w:r>
      <w:del w:id="39" w:author="Wolfgram, Matthew" w:date="2018-04-11T23:16:00Z">
        <w:r w:rsidR="002A4BD5" w:rsidRPr="00D473F0" w:rsidDel="00512452">
          <w:rPr>
            <w:rFonts w:cstheme="minorHAnsi"/>
          </w:rPr>
          <w:delText>color</w:delText>
        </w:r>
        <w:r w:rsidR="00D473F0" w:rsidRPr="00D473F0" w:rsidDel="00512452">
          <w:rPr>
            <w:rFonts w:cstheme="minorHAnsi"/>
          </w:rPr>
          <w:delText xml:space="preserve">s </w:delText>
        </w:r>
        <w:r w:rsidR="002A4BD5" w:rsidRPr="00D473F0" w:rsidDel="00512452">
          <w:rPr>
            <w:rFonts w:cstheme="minorHAnsi"/>
          </w:rPr>
          <w:delText>were selected over the range of 100 listings sampled</w:delText>
        </w:r>
      </w:del>
      <w:ins w:id="40" w:author="Wolfgram, Matthew" w:date="2018-04-11T23:16:00Z">
        <w:r w:rsidR="00512452">
          <w:rPr>
            <w:rFonts w:cstheme="minorHAnsi"/>
          </w:rPr>
          <w:t>phones compare to each other</w:t>
        </w:r>
      </w:ins>
      <w:r w:rsidR="002A4BD5" w:rsidRPr="00D473F0">
        <w:rPr>
          <w:rFonts w:cstheme="minorHAnsi"/>
        </w:rPr>
        <w:t xml:space="preserve">. The user could generate similar distribution graphs for </w:t>
      </w:r>
      <w:del w:id="41" w:author="Wolfgram, Matthew" w:date="2018-04-11T23:17:00Z">
        <w:r w:rsidR="002A4BD5" w:rsidRPr="00D473F0" w:rsidDel="00512452">
          <w:rPr>
            <w:rFonts w:cstheme="minorHAnsi"/>
          </w:rPr>
          <w:delText>mileage,</w:delText>
        </w:r>
      </w:del>
      <w:ins w:id="42" w:author="Wolfgram, Matthew" w:date="2018-04-11T23:17:00Z">
        <w:r w:rsidR="00512452">
          <w:rPr>
            <w:rFonts w:cstheme="minorHAnsi"/>
          </w:rPr>
          <w:t xml:space="preserve">camera size, </w:t>
        </w:r>
      </w:ins>
      <w:r w:rsidR="002A4BD5" w:rsidRPr="00D473F0">
        <w:rPr>
          <w:rFonts w:cstheme="minorHAnsi"/>
        </w:rPr>
        <w:t xml:space="preserve"> </w:t>
      </w:r>
      <w:del w:id="43" w:author="Wolfgram, Matthew" w:date="2018-04-11T23:17:00Z">
        <w:r w:rsidR="002A4BD5" w:rsidRPr="00D473F0" w:rsidDel="00512452">
          <w:rPr>
            <w:rFonts w:cstheme="minorHAnsi"/>
          </w:rPr>
          <w:delText>body style</w:delText>
        </w:r>
      </w:del>
      <w:ins w:id="44" w:author="Wolfgram, Matthew" w:date="2018-04-11T23:17:00Z">
        <w:r w:rsidR="00512452">
          <w:rPr>
            <w:rFonts w:cstheme="minorHAnsi"/>
          </w:rPr>
          <w:t>pixel density</w:t>
        </w:r>
      </w:ins>
      <w:r w:rsidR="002A4BD5" w:rsidRPr="00D473F0">
        <w:rPr>
          <w:rFonts w:cstheme="minorHAnsi"/>
        </w:rPr>
        <w:t>,</w:t>
      </w:r>
      <w:ins w:id="45" w:author="Wolfgram, Matthew" w:date="2018-04-11T23:17:00Z">
        <w:r w:rsidR="00512452">
          <w:rPr>
            <w:rFonts w:cstheme="minorHAnsi"/>
          </w:rPr>
          <w:t xml:space="preserve"> screen size,</w:t>
        </w:r>
      </w:ins>
      <w:r w:rsidR="002A4BD5" w:rsidRPr="00D473F0">
        <w:rPr>
          <w:rFonts w:cstheme="minorHAnsi"/>
        </w:rPr>
        <w:t xml:space="preserve"> </w:t>
      </w:r>
      <w:del w:id="46" w:author="Wolfgram, Matthew" w:date="2018-04-11T23:17:00Z">
        <w:r w:rsidR="002A4BD5" w:rsidRPr="00D473F0" w:rsidDel="00512452">
          <w:rPr>
            <w:rFonts w:cstheme="minorHAnsi"/>
          </w:rPr>
          <w:delText>drive type, engine, transmission, price, and exterior color</w:delText>
        </w:r>
      </w:del>
      <w:ins w:id="47" w:author="Wolfgram, Matthew" w:date="2018-04-11T23:17:00Z">
        <w:r w:rsidR="00512452">
          <w:rPr>
            <w:rFonts w:cstheme="minorHAnsi"/>
          </w:rPr>
          <w:t>and battery size</w:t>
        </w:r>
      </w:ins>
      <w:bookmarkStart w:id="48" w:name="_GoBack"/>
      <w:bookmarkEnd w:id="48"/>
      <w:r w:rsidR="002A4BD5" w:rsidRPr="00D473F0">
        <w:rPr>
          <w:rFonts w:cstheme="minorHAnsi"/>
        </w:rPr>
        <w:t xml:space="preserve">. </w:t>
      </w:r>
    </w:p>
    <w:p w:rsidR="00D473F0" w:rsidRPr="00D473F0" w:rsidRDefault="00D473F0">
      <w:pPr>
        <w:rPr>
          <w:rFonts w:cstheme="minorHAnsi"/>
        </w:rPr>
      </w:pPr>
    </w:p>
    <w:p w:rsidR="00D473F0" w:rsidRPr="00D473F0" w:rsidRDefault="00D473F0" w:rsidP="00D473F0">
      <w:pPr>
        <w:rPr>
          <w:rFonts w:eastAsia="Times New Roman" w:cstheme="minorHAnsi"/>
        </w:rPr>
      </w:pPr>
      <w:r w:rsidRPr="00D473F0">
        <w:rPr>
          <w:rFonts w:cstheme="minorHAnsi"/>
          <w:b/>
          <w:i/>
        </w:rPr>
        <w:t xml:space="preserve">Challenge Score: </w:t>
      </w:r>
      <w:r w:rsidRPr="00D473F0">
        <w:rPr>
          <w:rFonts w:eastAsia="Times New Roman" w:cstheme="minorHAnsi"/>
          <w:color w:val="000000"/>
        </w:rPr>
        <w:t xml:space="preserve">Crawling [and scraping] multiple pages in a site you haven’t used before </w:t>
      </w:r>
      <w:r w:rsidRPr="00D473F0">
        <w:rPr>
          <w:rFonts w:ascii="Segoe UI Symbol" w:eastAsia="Times New Roman" w:hAnsi="Segoe UI Symbol" w:cs="Segoe UI Symbol"/>
          <w:color w:val="000000"/>
        </w:rPr>
        <w:t>✣</w:t>
      </w:r>
      <w:r w:rsidRPr="00D473F0">
        <w:rPr>
          <w:rFonts w:eastAsia="Times New Roman" w:cstheme="minorHAnsi"/>
          <w:color w:val="000000"/>
        </w:rPr>
        <w:t xml:space="preserve"> (8) = </w:t>
      </w:r>
      <w:r w:rsidRPr="00D473F0">
        <w:rPr>
          <w:rFonts w:eastAsia="Times New Roman" w:cstheme="minorHAnsi"/>
          <w:b/>
          <w:i/>
          <w:color w:val="000000"/>
        </w:rPr>
        <w:t>8 points</w:t>
      </w:r>
    </w:p>
    <w:p w:rsidR="00D473F0" w:rsidRPr="00D473F0" w:rsidRDefault="00D473F0">
      <w:pPr>
        <w:rPr>
          <w:b/>
          <w:i/>
        </w:rPr>
      </w:pPr>
    </w:p>
    <w:p w:rsidR="00D473F0" w:rsidRDefault="00D473F0"/>
    <w:p w:rsidR="00D473F0" w:rsidRDefault="00D473F0"/>
    <w:sectPr w:rsidR="00D473F0" w:rsidSect="0098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olfgram, Matthew">
    <w15:presenceInfo w15:providerId="None" w15:userId="Wolfgram, 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CA"/>
    <w:rsid w:val="002A4BD5"/>
    <w:rsid w:val="004E655F"/>
    <w:rsid w:val="00512452"/>
    <w:rsid w:val="006260CA"/>
    <w:rsid w:val="009464CE"/>
    <w:rsid w:val="00970B74"/>
    <w:rsid w:val="009825CA"/>
    <w:rsid w:val="00D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A5D31"/>
  <w14:defaultImageDpi w14:val="32767"/>
  <w15:chartTrackingRefBased/>
  <w15:docId w15:val="{1994E88D-8AFE-0A48-BA0F-67C26963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60C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Wolfgram, Matthew</dc:creator>
  <cp:keywords/>
  <dc:description/>
  <cp:lastModifiedBy>Wolfgram, Matthew</cp:lastModifiedBy>
  <cp:revision>2</cp:revision>
  <dcterms:created xsi:type="dcterms:W3CDTF">2018-03-25T22:52:00Z</dcterms:created>
  <dcterms:modified xsi:type="dcterms:W3CDTF">2018-04-12T03:18:00Z</dcterms:modified>
</cp:coreProperties>
</file>